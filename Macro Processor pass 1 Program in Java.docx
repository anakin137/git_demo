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4A" w:rsidRPr="0015634A" w:rsidRDefault="0015634A" w:rsidP="00156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Macro Processor Program in Java</w:t>
      </w:r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import java.io.*;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import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java.io.File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import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java.io.FileNotFoundException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import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java.util.Scanner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class macro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public static void main(String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args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[])throws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IOException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MDTC=1;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MNTC=1;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index=1;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macroindex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=0;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String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[]=new String[10];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String 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mname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[]=new String[10];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String MNT [][]=new String[10][10];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String MDT [][]=new String[10][10];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String output =new Scanner(new File(“file1.txt”)).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useDelimiter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(“\\Z”).next();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String result[]=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output.split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(“\n”);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String result1[]=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output.split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(“[,\\s\\?]”);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k=0;k&lt;result1.length;k++)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if(result1[k].equals(“MACRO”)||result1[k].equals(“macro”))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mname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macroindex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]=result1[k+2];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macroindex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++;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nMACRO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NAME TABLE\n—————————————–“);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(“VALUE OF MDTC\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tMNTC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tNAME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k=0;k&lt;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macroindex;k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t”+MDTC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+”\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t”+MNTC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+”\t”+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mname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[k]);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MNTC=MNTC+1;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(“\n\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nMACRO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DEF TABLE\n—————————————–“);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(“INDEX\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tCARD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i=1;i&lt;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result.length;i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(MDTC+”\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t”+result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[i]);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MDTC=MDTC+1;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(“\n\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nARGUMENT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LIST ARRAY\n——————————–“);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k=3;k&lt;result1.length;k++)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if(result1[k].equals(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mname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[0]))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[0]=result1[k+1];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[1]=result1[k+2];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[2]=result1[k+3];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nINDEX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\t ARGUMENTS”);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System.out.println(“\n”+index+”\t”+arg[0]+”\n”+(index+1)+”\t”+arg[1]+”\n”+(index+2)+”\t”+arg[2]+”\n”);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(“\n\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nOUTPUT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PROGRAM AFTER CALL\n——————————–“);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k=6;k&lt;result1.length;k++)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i=3;i&lt;6;i++)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if(result1[k].equals(result1[i]))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result1[k]=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[i-3];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}}}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for(</w:t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 xml:space="preserve"> k=6;k&lt;result1.length;k++)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if(result1[k].equals(“MEND”))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{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(“END”);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break;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if(result1[k].equals(“”))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System.out.println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else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System.out.print</w:t>
        </w:r>
        <w:proofErr w:type="spell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(result1[k]+” “);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}}}</w:t>
        </w:r>
      </w:ins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File1.txt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MACRO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ADDITION &amp;arg1</w:t>
        </w:r>
        <w:proofErr w:type="gram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,&amp;</w:t>
        </w:r>
        <w:proofErr w:type="gram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arg2,&amp;arg3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MOV ax,&amp;arg1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ADD ax,&amp;arg2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ADD ax,&amp;arg3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MEND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ADDITION 34,45,44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END</w:t>
        </w:r>
      </w:ins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/*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OUTPUT:</w:t>
        </w:r>
      </w:ins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MACRO NAME TABLE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—————————————–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VALUE OF MDTC MNTC NAME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1 1 ADDITION</w:t>
        </w:r>
      </w:ins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MACRO DEF TABLE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—————————————–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INDEX CARD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1 ADDITION &amp;arg1</w:t>
        </w:r>
        <w:proofErr w:type="gramStart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,&amp;</w:t>
        </w:r>
        <w:proofErr w:type="gramEnd"/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arg2,&amp;arg3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2 MOV ax,&amp;arg1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3 ADD ax,&amp;arg2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4 ADD ax,&amp;arg3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5 MEND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6 ADDITION 34,45,44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7 END</w:t>
        </w:r>
      </w:ins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ARGUMENT LIST ARRAY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——————————–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INDEX ARGUMENTS</w:t>
        </w:r>
      </w:ins>
    </w:p>
    <w:p w:rsidR="0015634A" w:rsidRPr="0015634A" w:rsidRDefault="0015634A" w:rsidP="0015634A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15634A">
          <w:rPr>
            <w:rFonts w:ascii="Times New Roman" w:eastAsia="Times New Roman" w:hAnsi="Times New Roman" w:cs="Times New Roman"/>
            <w:sz w:val="24"/>
            <w:szCs w:val="24"/>
          </w:rPr>
          <w:t>1 34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2 45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3 44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OUTPUT PROGRAM AFTER CALL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——————————–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MOV ax 34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ADD ax 45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ADD ax 44</w:t>
        </w:r>
        <w:r w:rsidRPr="0015634A">
          <w:rPr>
            <w:rFonts w:ascii="Times New Roman" w:eastAsia="Times New Roman" w:hAnsi="Times New Roman" w:cs="Times New Roman"/>
            <w:sz w:val="24"/>
            <w:szCs w:val="24"/>
          </w:rPr>
          <w:br/>
          <w:t>END */</w:t>
        </w:r>
      </w:ins>
    </w:p>
    <w:p w:rsidR="00C31A5E" w:rsidRDefault="00C31A5E">
      <w:bookmarkStart w:id="14" w:name="_GoBack"/>
      <w:bookmarkEnd w:id="14"/>
    </w:p>
    <w:sectPr w:rsidR="00C3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4A"/>
    <w:rsid w:val="0015634A"/>
    <w:rsid w:val="00C3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Gurukul</cp:lastModifiedBy>
  <cp:revision>1</cp:revision>
  <dcterms:created xsi:type="dcterms:W3CDTF">2020-03-10T07:28:00Z</dcterms:created>
  <dcterms:modified xsi:type="dcterms:W3CDTF">2020-03-10T07:29:00Z</dcterms:modified>
</cp:coreProperties>
</file>